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6019FD" w:rsidRPr="00B6119A" w14:paraId="00A1EC87" w14:textId="77777777" w:rsidTr="006019FD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2C81386" w14:textId="3A31E595" w:rsidR="006019FD" w:rsidRPr="00B6119A" w:rsidRDefault="006019FD" w:rsidP="005A1C70">
            <w:pPr>
              <w:spacing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B6119A">
              <w:rPr>
                <w:rFonts w:ascii="Arial" w:eastAsia="Calibri" w:hAnsi="Arial" w:cs="Arial"/>
                <w:b/>
                <w:color w:val="000000"/>
              </w:rPr>
              <w:t xml:space="preserve">DESCRIPCIÓN DE </w:t>
            </w:r>
            <w:ins w:id="0" w:author="JULIA ISABEL ROBERTO" w:date="2022-07-03T00:15:00Z">
              <w:r w:rsidR="009149C3">
                <w:rPr>
                  <w:rFonts w:ascii="Arial" w:eastAsia="Calibri" w:hAnsi="Arial" w:cs="Arial"/>
                  <w:b/>
                  <w:color w:val="000000"/>
                </w:rPr>
                <w:t xml:space="preserve">LA </w:t>
              </w:r>
            </w:ins>
            <w:r w:rsidRPr="00B6119A">
              <w:rPr>
                <w:rFonts w:ascii="Arial" w:eastAsia="Calibri" w:hAnsi="Arial" w:cs="Arial"/>
                <w:b/>
                <w:color w:val="000000"/>
              </w:rPr>
              <w:t>ACTIVIDAD DIDÁCTICA</w:t>
            </w:r>
          </w:p>
        </w:tc>
      </w:tr>
      <w:tr w:rsidR="006019FD" w:rsidRPr="00B6119A" w14:paraId="51D65CB1" w14:textId="77777777" w:rsidTr="006019FD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EFB996F" w14:textId="1610869B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eastAsia="Calibri" w:hAnsi="Arial" w:cs="Arial"/>
                <w:color w:val="000000"/>
              </w:rPr>
              <w:t xml:space="preserve">Nombre de la </w:t>
            </w:r>
            <w:ins w:id="1" w:author="JULIA ISABEL ROBERTO" w:date="2022-07-03T00:15:00Z">
              <w:r w:rsidR="009149C3">
                <w:rPr>
                  <w:rFonts w:ascii="Arial" w:eastAsia="Calibri" w:hAnsi="Arial" w:cs="Arial"/>
                  <w:color w:val="000000"/>
                </w:rPr>
                <w:t>a</w:t>
              </w:r>
            </w:ins>
            <w:del w:id="2" w:author="JULIA ISABEL ROBERTO" w:date="2022-07-03T00:15:00Z">
              <w:r w:rsidRPr="00B6119A" w:rsidDel="009149C3">
                <w:rPr>
                  <w:rFonts w:ascii="Arial" w:eastAsia="Calibri" w:hAnsi="Arial" w:cs="Arial"/>
                  <w:color w:val="000000"/>
                </w:rPr>
                <w:delText>A</w:delText>
              </w:r>
            </w:del>
            <w:r w:rsidRPr="00B6119A">
              <w:rPr>
                <w:rFonts w:ascii="Arial" w:eastAsia="Calibri" w:hAnsi="Arial" w:cs="Arial"/>
                <w:color w:val="000000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53A1F79" w14:textId="77777777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eastAsia="Calibri" w:hAnsi="Arial" w:cs="Arial"/>
                <w:color w:val="000000"/>
              </w:rPr>
              <w:t>Se parte de los contratos inteligentes</w:t>
            </w:r>
          </w:p>
        </w:tc>
      </w:tr>
      <w:tr w:rsidR="006019FD" w:rsidRPr="00B6119A" w14:paraId="230DAA46" w14:textId="77777777" w:rsidTr="006019FD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7AED655" w14:textId="77777777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eastAsia="Calibri" w:hAnsi="Arial" w:cs="Arial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9614129" w14:textId="2FCF9991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eastAsia="Calibri" w:hAnsi="Arial" w:cs="Arial"/>
                <w:color w:val="000000"/>
              </w:rPr>
              <w:t>Identificar conceptos, características y definiciones asociadas a los contratos inteligentes</w:t>
            </w:r>
            <w:ins w:id="3" w:author="JULIA ISABEL ROBERTO" w:date="2022-07-03T00:16:00Z">
              <w:r w:rsidR="009149C3">
                <w:rPr>
                  <w:rFonts w:ascii="Arial" w:eastAsia="Calibri" w:hAnsi="Arial" w:cs="Arial"/>
                  <w:color w:val="000000"/>
                </w:rPr>
                <w:t>.</w:t>
              </w:r>
            </w:ins>
          </w:p>
        </w:tc>
      </w:tr>
      <w:tr w:rsidR="006019FD" w:rsidRPr="00B6119A" w14:paraId="412B5780" w14:textId="77777777" w:rsidTr="006019FD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E49F3F4" w14:textId="77777777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eastAsia="Calibri" w:hAnsi="Arial" w:cs="Arial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620BE24" w14:textId="77777777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hAnsi="Arial" w:cs="Arial"/>
                <w:noProof/>
              </w:rPr>
              <w:t>Crucigrama</w:t>
            </w:r>
          </w:p>
        </w:tc>
      </w:tr>
      <w:tr w:rsidR="006019FD" w:rsidRPr="00B6119A" w14:paraId="4412C310" w14:textId="77777777" w:rsidTr="006019FD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6C89CF9" w14:textId="77777777" w:rsidR="006019FD" w:rsidRPr="00466FDE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466FDE">
              <w:rPr>
                <w:rFonts w:ascii="Arial" w:eastAsia="Calibri" w:hAnsi="Arial" w:cs="Arial"/>
                <w:color w:val="000000"/>
              </w:rPr>
              <w:t xml:space="preserve">Archivo de la actividad </w:t>
            </w:r>
          </w:p>
          <w:p w14:paraId="493ABD45" w14:textId="77777777" w:rsidR="006019FD" w:rsidRPr="00466FDE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466FDE">
              <w:rPr>
                <w:rFonts w:ascii="Arial" w:eastAsia="Calibri" w:hAnsi="Arial" w:cs="Arial"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D7BDE79" w14:textId="45F1C0C3" w:rsidR="006019FD" w:rsidRPr="00B6119A" w:rsidRDefault="00466FDE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>
              <w:rPr>
                <w:rFonts w:eastAsia="Calibri"/>
                <w:color w:val="000000"/>
              </w:rPr>
              <w:t>Anexo 1. Actividad didáctica</w:t>
            </w:r>
          </w:p>
        </w:tc>
      </w:tr>
    </w:tbl>
    <w:p w14:paraId="7956CEB6" w14:textId="12451DC0" w:rsidR="00732A0B" w:rsidRDefault="00732A0B" w:rsidP="00732A0B">
      <w:pPr>
        <w:jc w:val="center"/>
        <w:rPr>
          <w:b/>
          <w:bCs/>
        </w:rPr>
      </w:pPr>
    </w:p>
    <w:p w14:paraId="0092FC16" w14:textId="6FACB5D4" w:rsidR="00732A0B" w:rsidRDefault="006019FD" w:rsidP="00732A0B">
      <w:pPr>
        <w:jc w:val="center"/>
        <w:rPr>
          <w:rFonts w:ascii="Arial" w:hAnsi="Arial" w:cs="Arial"/>
          <w:b/>
          <w:bCs/>
        </w:rPr>
      </w:pPr>
      <w:r w:rsidRPr="006019FD">
        <w:rPr>
          <w:rFonts w:ascii="Arial" w:hAnsi="Arial" w:cs="Arial"/>
          <w:b/>
          <w:bCs/>
        </w:rPr>
        <w:t>Crucigrama</w:t>
      </w:r>
    </w:p>
    <w:p w14:paraId="4FC86A32" w14:textId="348ACF90" w:rsidR="006019FD" w:rsidRDefault="006019FD" w:rsidP="006019FD">
      <w:pPr>
        <w:jc w:val="both"/>
        <w:rPr>
          <w:rFonts w:ascii="Arial" w:hAnsi="Arial" w:cs="Arial"/>
          <w:bCs/>
        </w:rPr>
      </w:pPr>
      <w:r w:rsidRPr="006019FD">
        <w:rPr>
          <w:rFonts w:ascii="Arial" w:hAnsi="Arial" w:cs="Arial"/>
          <w:bCs/>
        </w:rPr>
        <w:t>Estimado aprendiz, a continuación</w:t>
      </w:r>
      <w:del w:id="4" w:author="JULIA ISABEL ROBERTO" w:date="2022-07-03T00:16:00Z">
        <w:r w:rsidRPr="006019FD" w:rsidDel="009149C3">
          <w:rPr>
            <w:rFonts w:ascii="Arial" w:hAnsi="Arial" w:cs="Arial"/>
            <w:bCs/>
          </w:rPr>
          <w:delText>,</w:delText>
        </w:r>
      </w:del>
      <w:r w:rsidRPr="006019FD">
        <w:rPr>
          <w:rFonts w:ascii="Arial" w:hAnsi="Arial" w:cs="Arial"/>
          <w:bCs/>
        </w:rPr>
        <w:t xml:space="preserve"> encontrará una serie de definiciones, conceptos o características asociadas con el tema de</w:t>
      </w:r>
      <w:ins w:id="5" w:author="JULIA ISABEL ROBERTO" w:date="2022-07-03T00:16:00Z">
        <w:r w:rsidR="009149C3">
          <w:rPr>
            <w:rFonts w:ascii="Arial" w:hAnsi="Arial" w:cs="Arial"/>
            <w:bCs/>
          </w:rPr>
          <w:t xml:space="preserve"> </w:t>
        </w:r>
      </w:ins>
      <w:r w:rsidRPr="006019FD">
        <w:rPr>
          <w:rFonts w:ascii="Arial" w:hAnsi="Arial" w:cs="Arial"/>
          <w:bCs/>
        </w:rPr>
        <w:t>los contratos inteligentes</w:t>
      </w:r>
      <w:r>
        <w:rPr>
          <w:rFonts w:ascii="Arial" w:hAnsi="Arial" w:cs="Arial"/>
          <w:bCs/>
        </w:rPr>
        <w:t xml:space="preserve">, </w:t>
      </w:r>
      <w:ins w:id="6" w:author="JULIA ISABEL ROBERTO" w:date="2022-07-03T00:16:00Z">
        <w:r w:rsidR="009149C3">
          <w:rPr>
            <w:rFonts w:ascii="Arial" w:hAnsi="Arial" w:cs="Arial"/>
            <w:bCs/>
          </w:rPr>
          <w:t>s</w:t>
        </w:r>
      </w:ins>
      <w:del w:id="7" w:author="JULIA ISABEL ROBERTO" w:date="2022-07-03T00:16:00Z">
        <w:r w:rsidDel="009149C3">
          <w:rPr>
            <w:rFonts w:ascii="Arial" w:hAnsi="Arial" w:cs="Arial"/>
            <w:bCs/>
          </w:rPr>
          <w:delText>l</w:delText>
        </w:r>
      </w:del>
      <w:r>
        <w:rPr>
          <w:rFonts w:ascii="Arial" w:hAnsi="Arial" w:cs="Arial"/>
          <w:bCs/>
        </w:rPr>
        <w:t>e invita</w:t>
      </w:r>
      <w:del w:id="8" w:author="JULIA ISABEL ROBERTO" w:date="2022-07-03T00:16:00Z">
        <w:r w:rsidDel="009149C3">
          <w:rPr>
            <w:rFonts w:ascii="Arial" w:hAnsi="Arial" w:cs="Arial"/>
            <w:bCs/>
          </w:rPr>
          <w:delText>mos</w:delText>
        </w:r>
      </w:del>
      <w:r>
        <w:rPr>
          <w:rFonts w:ascii="Arial" w:hAnsi="Arial" w:cs="Arial"/>
          <w:bCs/>
        </w:rPr>
        <w:t xml:space="preserve"> a revisar lo visto en el componente y desarrollar el crucigrama</w:t>
      </w:r>
      <w:del w:id="9" w:author="JULIA ISABEL ROBERTO" w:date="2022-07-03T00:16:00Z">
        <w:r w:rsidDel="009149C3">
          <w:rPr>
            <w:rFonts w:ascii="Arial" w:hAnsi="Arial" w:cs="Arial"/>
            <w:bCs/>
          </w:rPr>
          <w:delText xml:space="preserve"> que encuentra a continuación</w:delText>
        </w:r>
      </w:del>
      <w:r>
        <w:rPr>
          <w:rFonts w:ascii="Arial" w:hAnsi="Arial" w:cs="Arial"/>
          <w:bCs/>
        </w:rPr>
        <w:t>.</w:t>
      </w:r>
    </w:p>
    <w:p w14:paraId="5E3909FA" w14:textId="2765807E" w:rsidR="00737167" w:rsidRDefault="00797701">
      <w:r>
        <w:rPr>
          <w:noProof/>
          <w:lang w:eastAsia="es-CO"/>
        </w:rPr>
        <w:drawing>
          <wp:inline distT="0" distB="0" distL="0" distR="0" wp14:anchorId="1AB2A1F7" wp14:editId="117B388D">
            <wp:extent cx="5924550" cy="4400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t="5305" r="3868" b="42104"/>
                    <a:stretch/>
                  </pic:blipFill>
                  <pic:spPr bwMode="auto">
                    <a:xfrm>
                      <a:off x="0" y="0"/>
                      <a:ext cx="59245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198DB" w14:textId="2508FF61" w:rsidR="00732A0B" w:rsidRDefault="00FF7CD9" w:rsidP="006019FD">
      <w:pPr>
        <w:rPr>
          <w:ins w:id="10" w:author="JULIA ISABEL ROBERTO" w:date="2022-07-03T00:18:00Z"/>
        </w:rPr>
      </w:pPr>
      <w:r>
        <w:br w:type="page"/>
      </w:r>
      <w:ins w:id="11" w:author="JULIA ISABEL ROBERTO" w:date="2022-07-03T00:18:00Z">
        <w:r w:rsidR="00030CEA" w:rsidDel="00030CEA">
          <w:lastRenderedPageBreak/>
          <w:t xml:space="preserve"> </w:t>
        </w:r>
      </w:ins>
      <w:del w:id="12" w:author="JULIA ISABEL ROBERTO" w:date="2022-07-03T00:18:00Z">
        <w:r w:rsidR="00732A0B" w:rsidDel="00030CEA">
          <w:delText>T</w:delText>
        </w:r>
      </w:del>
      <w:del w:id="13" w:author="JULIA ISABEL ROBERTO" w:date="2022-07-03T00:17:00Z">
        <w:r w:rsidR="00732A0B" w:rsidDel="009149C3">
          <w:delText xml:space="preserve">abla </w:delText>
        </w:r>
        <w:r w:rsidR="00466FDE" w:rsidDel="009149C3">
          <w:fldChar w:fldCharType="begin"/>
        </w:r>
        <w:r w:rsidR="00466FDE" w:rsidDel="009149C3">
          <w:delInstrText xml:space="preserve"> SEQ Tabla \* ARABIC </w:delInstrText>
        </w:r>
        <w:r w:rsidR="00466FDE" w:rsidDel="009149C3">
          <w:fldChar w:fldCharType="separate"/>
        </w:r>
        <w:r w:rsidDel="009149C3">
          <w:rPr>
            <w:noProof/>
          </w:rPr>
          <w:delText>1</w:delText>
        </w:r>
        <w:r w:rsidR="00466FDE" w:rsidDel="009149C3">
          <w:rPr>
            <w:noProof/>
          </w:rPr>
          <w:fldChar w:fldCharType="end"/>
        </w:r>
        <w:r w:rsidR="00732A0B" w:rsidDel="009149C3">
          <w:delText xml:space="preserve"> Distribución de palabras en crucigrama</w:delText>
        </w:r>
      </w:del>
    </w:p>
    <w:p w14:paraId="67A20615" w14:textId="52E15B98" w:rsidR="00030CEA" w:rsidDel="00030CEA" w:rsidRDefault="00030CEA" w:rsidP="006019FD">
      <w:pPr>
        <w:rPr>
          <w:del w:id="14" w:author="JULIA ISABEL ROBERTO" w:date="2022-07-03T00:18:00Z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4034"/>
        <w:gridCol w:w="440"/>
        <w:gridCol w:w="3914"/>
      </w:tblGrid>
      <w:tr w:rsidR="00737167" w14:paraId="47474E71" w14:textId="77777777" w:rsidTr="00737167">
        <w:tc>
          <w:tcPr>
            <w:tcW w:w="0" w:type="auto"/>
            <w:gridSpan w:val="2"/>
          </w:tcPr>
          <w:p w14:paraId="4DDCFDE6" w14:textId="58834110" w:rsidR="00737167" w:rsidRPr="00737167" w:rsidRDefault="00737167" w:rsidP="00737167">
            <w:pPr>
              <w:jc w:val="center"/>
              <w:rPr>
                <w:b/>
                <w:bCs/>
              </w:rPr>
            </w:pPr>
            <w:r w:rsidRPr="00737167">
              <w:rPr>
                <w:b/>
                <w:bCs/>
              </w:rPr>
              <w:t>HORIZONTALES</w:t>
            </w:r>
          </w:p>
        </w:tc>
        <w:tc>
          <w:tcPr>
            <w:tcW w:w="0" w:type="auto"/>
            <w:gridSpan w:val="2"/>
          </w:tcPr>
          <w:p w14:paraId="0DE5E322" w14:textId="5B4E6E50" w:rsidR="00737167" w:rsidRPr="00737167" w:rsidRDefault="00737167" w:rsidP="00737167">
            <w:pPr>
              <w:jc w:val="center"/>
              <w:rPr>
                <w:b/>
                <w:bCs/>
              </w:rPr>
            </w:pPr>
            <w:r w:rsidRPr="00737167">
              <w:rPr>
                <w:b/>
                <w:bCs/>
              </w:rPr>
              <w:t>VERTICALES</w:t>
            </w:r>
          </w:p>
        </w:tc>
      </w:tr>
      <w:tr w:rsidR="00737167" w14:paraId="456B05C5" w14:textId="77777777" w:rsidTr="00737167">
        <w:tc>
          <w:tcPr>
            <w:tcW w:w="0" w:type="auto"/>
          </w:tcPr>
          <w:p w14:paraId="15991CA5" w14:textId="030800BD" w:rsidR="00737167" w:rsidRDefault="00797701">
            <w:r>
              <w:t>3</w:t>
            </w:r>
          </w:p>
        </w:tc>
        <w:tc>
          <w:tcPr>
            <w:tcW w:w="0" w:type="auto"/>
          </w:tcPr>
          <w:p w14:paraId="2DECA662" w14:textId="0964CAF3" w:rsidR="00737167" w:rsidRDefault="009149C3">
            <w:proofErr w:type="spellStart"/>
            <w:ins w:id="15" w:author="JULIA ISABEL ROBERTO" w:date="2022-07-03T00:17:00Z">
              <w:r>
                <w:t>C</w:t>
              </w:r>
            </w:ins>
            <w:del w:id="16" w:author="JULIA ISABEL ROBERTO" w:date="2022-07-03T00:17:00Z">
              <w:r w:rsidR="00797701" w:rsidRPr="00797701" w:rsidDel="009149C3">
                <w:delText>c</w:delText>
              </w:r>
            </w:del>
            <w:r w:rsidR="00797701" w:rsidRPr="00797701">
              <w:t>riptólogo</w:t>
            </w:r>
            <w:proofErr w:type="spellEnd"/>
            <w:r w:rsidR="00797701" w:rsidRPr="00797701">
              <w:t xml:space="preserve"> de los años 90, quien busc</w:t>
            </w:r>
            <w:ins w:id="17" w:author="JULIA ISABEL ROBERTO" w:date="2022-07-03T00:18:00Z">
              <w:r>
                <w:t>ó</w:t>
              </w:r>
            </w:ins>
            <w:del w:id="18" w:author="JULIA ISABEL ROBERTO" w:date="2022-07-03T00:18:00Z">
              <w:r w:rsidR="00797701" w:rsidRPr="00797701" w:rsidDel="009149C3">
                <w:delText>o</w:delText>
              </w:r>
            </w:del>
            <w:r w:rsidR="00797701" w:rsidRPr="00797701">
              <w:t xml:space="preserve"> c</w:t>
            </w:r>
            <w:ins w:id="19" w:author="JULIA ISABEL ROBERTO" w:date="2022-07-03T00:18:00Z">
              <w:r>
                <w:t>ó</w:t>
              </w:r>
            </w:ins>
            <w:del w:id="20" w:author="JULIA ISABEL ROBERTO" w:date="2022-07-03T00:18:00Z">
              <w:r w:rsidR="00797701" w:rsidRPr="00797701" w:rsidDel="009149C3">
                <w:delText>o</w:delText>
              </w:r>
            </w:del>
            <w:r w:rsidR="00797701" w:rsidRPr="00797701">
              <w:t>mo proporcionar mecanismos que permitieran el comercio electrónico</w:t>
            </w:r>
            <w:ins w:id="21" w:author="JULIA ISABEL ROBERTO" w:date="2022-07-03T00:18:00Z">
              <w:r>
                <w:t>,</w:t>
              </w:r>
            </w:ins>
            <w:r w:rsidR="00797701" w:rsidRPr="00797701">
              <w:t xml:space="preserve"> adaptándose a los nuevos retos bajo la red de </w:t>
            </w:r>
            <w:proofErr w:type="spellStart"/>
            <w:r w:rsidR="00797701" w:rsidRPr="00030CEA">
              <w:rPr>
                <w:i/>
                <w:iCs/>
                <w:rPrChange w:id="22" w:author="JULIA ISABEL ROBERTO" w:date="2022-07-03T00:18:00Z">
                  <w:rPr/>
                </w:rPrChange>
              </w:rPr>
              <w:t>blockchain</w:t>
            </w:r>
            <w:proofErr w:type="spellEnd"/>
            <w:ins w:id="23" w:author="JULIA ISABEL ROBERTO" w:date="2022-07-03T00:18:00Z">
              <w:r w:rsidR="00030CEA">
                <w:rPr>
                  <w:i/>
                  <w:iCs/>
                </w:rPr>
                <w:t>.</w:t>
              </w:r>
            </w:ins>
          </w:p>
        </w:tc>
        <w:tc>
          <w:tcPr>
            <w:tcW w:w="0" w:type="auto"/>
          </w:tcPr>
          <w:p w14:paraId="6AB7B92B" w14:textId="1D5F2818" w:rsidR="00737167" w:rsidRDefault="00797701">
            <w:r>
              <w:t>1</w:t>
            </w:r>
          </w:p>
        </w:tc>
        <w:tc>
          <w:tcPr>
            <w:tcW w:w="0" w:type="auto"/>
          </w:tcPr>
          <w:p w14:paraId="25478FF9" w14:textId="3B15E78D" w:rsidR="00737167" w:rsidRDefault="00797701">
            <w:r w:rsidRPr="00797701">
              <w:t>Garantiza la persistencia y completitud de los datos o información transmitidos, garantizando que un documento no ha sido modificado por ningún agente externo a la comunicación</w:t>
            </w:r>
            <w:ins w:id="24" w:author="JULIA ISABEL ROBERTO" w:date="2022-07-03T00:19:00Z">
              <w:r w:rsidR="006F6945">
                <w:t>.</w:t>
              </w:r>
            </w:ins>
          </w:p>
        </w:tc>
      </w:tr>
      <w:tr w:rsidR="00737167" w14:paraId="683DFC3F" w14:textId="77777777" w:rsidTr="00737167">
        <w:tc>
          <w:tcPr>
            <w:tcW w:w="0" w:type="auto"/>
          </w:tcPr>
          <w:p w14:paraId="106A3BD3" w14:textId="3F474507" w:rsidR="00737167" w:rsidRDefault="00797701">
            <w:r>
              <w:t>4</w:t>
            </w:r>
          </w:p>
        </w:tc>
        <w:tc>
          <w:tcPr>
            <w:tcW w:w="0" w:type="auto"/>
          </w:tcPr>
          <w:p w14:paraId="5685B66A" w14:textId="5C6E92E7" w:rsidR="00737167" w:rsidRPr="00E71588" w:rsidRDefault="00FF7CD9">
            <w:r w:rsidRPr="00FF7CD9">
              <w:t>Tipo de contrato inteligente encargado de verificar el funcionamiento de cualquier transacción</w:t>
            </w:r>
            <w:del w:id="25" w:author="JULIA ISABEL ROBERTO" w:date="2022-07-03T00:19:00Z">
              <w:r w:rsidRPr="00FF7CD9" w:rsidDel="006F6945">
                <w:delText>,</w:delText>
              </w:r>
            </w:del>
            <w:r w:rsidRPr="00FF7CD9">
              <w:t xml:space="preserve"> como contratación de productos, servicios, depósitos en garantía, compras y ventas, préstamos, etc</w:t>
            </w:r>
            <w:ins w:id="26" w:author="JULIA ISABEL ROBERTO" w:date="2022-07-03T00:19:00Z">
              <w:r w:rsidR="006F6945">
                <w:t>.</w:t>
              </w:r>
            </w:ins>
          </w:p>
        </w:tc>
        <w:tc>
          <w:tcPr>
            <w:tcW w:w="0" w:type="auto"/>
          </w:tcPr>
          <w:p w14:paraId="62B3D327" w14:textId="7A112F55" w:rsidR="00737167" w:rsidRDefault="00FF7CD9">
            <w:r>
              <w:t>2</w:t>
            </w:r>
          </w:p>
        </w:tc>
        <w:tc>
          <w:tcPr>
            <w:tcW w:w="0" w:type="auto"/>
          </w:tcPr>
          <w:p w14:paraId="27B8666C" w14:textId="4F2DEE29" w:rsidR="00737167" w:rsidRDefault="00FF7CD9">
            <w:r w:rsidRPr="00FF7CD9">
              <w:t>Aplicaciones descentralizadas</w:t>
            </w:r>
            <w:ins w:id="27" w:author="JULIA ISABEL ROBERTO" w:date="2022-07-03T00:19:00Z">
              <w:r w:rsidR="006F6945">
                <w:t>.</w:t>
              </w:r>
            </w:ins>
          </w:p>
        </w:tc>
      </w:tr>
      <w:tr w:rsidR="00737167" w14:paraId="7B0BCF99" w14:textId="77777777" w:rsidTr="00737167">
        <w:tc>
          <w:tcPr>
            <w:tcW w:w="0" w:type="auto"/>
          </w:tcPr>
          <w:p w14:paraId="047B526F" w14:textId="2C2FEDCB" w:rsidR="00737167" w:rsidRDefault="00797701">
            <w:r>
              <w:t>5</w:t>
            </w:r>
          </w:p>
        </w:tc>
        <w:tc>
          <w:tcPr>
            <w:tcW w:w="0" w:type="auto"/>
          </w:tcPr>
          <w:p w14:paraId="0A162A85" w14:textId="1A0EC8F6" w:rsidR="00737167" w:rsidRPr="00E71588" w:rsidRDefault="00FF7CD9">
            <w:r w:rsidRPr="00FF7CD9">
              <w:t>Algoritmo que se basa en la pareja de claves, la pública y la privada. Su seguridad se basa en el problema de la factorización de números enteros muy grandes</w:t>
            </w:r>
            <w:ins w:id="28" w:author="JULIA ISABEL ROBERTO" w:date="2022-07-03T00:19:00Z">
              <w:r w:rsidR="008B2AEA">
                <w:t>.</w:t>
              </w:r>
            </w:ins>
          </w:p>
        </w:tc>
        <w:tc>
          <w:tcPr>
            <w:tcW w:w="0" w:type="auto"/>
          </w:tcPr>
          <w:p w14:paraId="0F69DAA7" w14:textId="0051C97E" w:rsidR="00737167" w:rsidRDefault="00FF7CD9">
            <w:r>
              <w:t>7</w:t>
            </w:r>
          </w:p>
        </w:tc>
        <w:tc>
          <w:tcPr>
            <w:tcW w:w="0" w:type="auto"/>
          </w:tcPr>
          <w:p w14:paraId="6AF60432" w14:textId="19EF4FC1" w:rsidR="00737167" w:rsidRDefault="00FF7CD9">
            <w:r w:rsidRPr="00FF7CD9">
              <w:t>Sistemas programados que representan organizaciones autónomas</w:t>
            </w:r>
            <w:ins w:id="29" w:author="JULIA ISABEL ROBERTO" w:date="2022-07-03T00:19:00Z">
              <w:r w:rsidR="008B2AEA">
                <w:t>.</w:t>
              </w:r>
            </w:ins>
          </w:p>
        </w:tc>
      </w:tr>
      <w:tr w:rsidR="00737167" w14:paraId="0378E7F7" w14:textId="77777777" w:rsidTr="00737167">
        <w:tc>
          <w:tcPr>
            <w:tcW w:w="0" w:type="auto"/>
          </w:tcPr>
          <w:p w14:paraId="68CCDEC6" w14:textId="52EA7EB5" w:rsidR="00737167" w:rsidRDefault="00FF7CD9">
            <w:r>
              <w:t>6</w:t>
            </w:r>
          </w:p>
        </w:tc>
        <w:tc>
          <w:tcPr>
            <w:tcW w:w="0" w:type="auto"/>
          </w:tcPr>
          <w:p w14:paraId="168B52BC" w14:textId="308F0CA7" w:rsidR="00737167" w:rsidRPr="00E71588" w:rsidRDefault="00FF7CD9">
            <w:r w:rsidRPr="00FF7CD9">
              <w:t>Llave para descifrar información utilizada en criptografía asimétrica</w:t>
            </w:r>
            <w:ins w:id="30" w:author="JULIA ISABEL ROBERTO" w:date="2022-07-03T00:19:00Z">
              <w:r w:rsidR="008B2AEA">
                <w:t>.</w:t>
              </w:r>
            </w:ins>
          </w:p>
        </w:tc>
        <w:tc>
          <w:tcPr>
            <w:tcW w:w="0" w:type="auto"/>
          </w:tcPr>
          <w:p w14:paraId="79F1B2FC" w14:textId="5CAB92C1" w:rsidR="00737167" w:rsidRDefault="00FF7CD9">
            <w:r>
              <w:t>9</w:t>
            </w:r>
          </w:p>
        </w:tc>
        <w:tc>
          <w:tcPr>
            <w:tcW w:w="0" w:type="auto"/>
          </w:tcPr>
          <w:p w14:paraId="486C72B2" w14:textId="000AB7B5" w:rsidR="00737167" w:rsidRPr="008B2AEA" w:rsidRDefault="00FF7CD9">
            <w:pPr>
              <w:rPr>
                <w:iCs/>
                <w:rPrChange w:id="31" w:author="JULIA ISABEL ROBERTO" w:date="2022-07-03T00:19:00Z">
                  <w:rPr>
                    <w:i/>
                  </w:rPr>
                </w:rPrChange>
              </w:rPr>
            </w:pPr>
            <w:proofErr w:type="spellStart"/>
            <w:r w:rsidRPr="008B2AEA">
              <w:rPr>
                <w:iCs/>
                <w:rPrChange w:id="32" w:author="JULIA ISABEL ROBERTO" w:date="2022-07-03T00:19:00Z">
                  <w:rPr>
                    <w:i/>
                  </w:rPr>
                </w:rPrChange>
              </w:rPr>
              <w:t>Advanced</w:t>
            </w:r>
            <w:proofErr w:type="spellEnd"/>
            <w:r w:rsidRPr="008B2AEA">
              <w:rPr>
                <w:iCs/>
                <w:rPrChange w:id="33" w:author="JULIA ISABEL ROBERTO" w:date="2022-07-03T00:19:00Z">
                  <w:rPr>
                    <w:i/>
                  </w:rPr>
                </w:rPrChange>
              </w:rPr>
              <w:t xml:space="preserve"> </w:t>
            </w:r>
            <w:proofErr w:type="spellStart"/>
            <w:r w:rsidRPr="008B2AEA">
              <w:rPr>
                <w:iCs/>
                <w:rPrChange w:id="34" w:author="JULIA ISABEL ROBERTO" w:date="2022-07-03T00:19:00Z">
                  <w:rPr>
                    <w:i/>
                  </w:rPr>
                </w:rPrChange>
              </w:rPr>
              <w:t>Encryption</w:t>
            </w:r>
            <w:proofErr w:type="spellEnd"/>
            <w:r w:rsidRPr="008B2AEA">
              <w:rPr>
                <w:iCs/>
                <w:rPrChange w:id="35" w:author="JULIA ISABEL ROBERTO" w:date="2022-07-03T00:19:00Z">
                  <w:rPr>
                    <w:i/>
                  </w:rPr>
                </w:rPrChange>
              </w:rPr>
              <w:t xml:space="preserve"> Standard</w:t>
            </w:r>
          </w:p>
        </w:tc>
      </w:tr>
      <w:tr w:rsidR="00737167" w14:paraId="1EFE7A39" w14:textId="77777777" w:rsidTr="00737167">
        <w:tc>
          <w:tcPr>
            <w:tcW w:w="0" w:type="auto"/>
          </w:tcPr>
          <w:p w14:paraId="0A81889B" w14:textId="090BBD33" w:rsidR="00737167" w:rsidRDefault="00FF7CD9">
            <w:r>
              <w:t>8</w:t>
            </w:r>
          </w:p>
        </w:tc>
        <w:tc>
          <w:tcPr>
            <w:tcW w:w="0" w:type="auto"/>
          </w:tcPr>
          <w:p w14:paraId="26624D8B" w14:textId="7299B3FC" w:rsidR="00737167" w:rsidRPr="00E71588" w:rsidRDefault="00FF7CD9">
            <w:r w:rsidRPr="00FF7CD9">
              <w:t>Etapa en la cual se determinan los requerimientos de un contrato inteligente, entradas, procesos y salidas de información</w:t>
            </w:r>
            <w:ins w:id="36" w:author="JULIA ISABEL ROBERTO" w:date="2022-07-03T00:20:00Z">
              <w:r w:rsidR="006801F6">
                <w:t>.</w:t>
              </w:r>
            </w:ins>
          </w:p>
        </w:tc>
        <w:tc>
          <w:tcPr>
            <w:tcW w:w="0" w:type="auto"/>
          </w:tcPr>
          <w:p w14:paraId="24459FEB" w14:textId="0BB09A72" w:rsidR="00737167" w:rsidRDefault="00FF7CD9">
            <w:r>
              <w:t>10</w:t>
            </w:r>
          </w:p>
        </w:tc>
        <w:tc>
          <w:tcPr>
            <w:tcW w:w="0" w:type="auto"/>
          </w:tcPr>
          <w:p w14:paraId="1E14CCB8" w14:textId="7293242C" w:rsidR="00737167" w:rsidRDefault="00FF7CD9">
            <w:r w:rsidRPr="00FF7CD9">
              <w:t>Mecanismo mediante el cual permite al receptor de un mensaje garantizar que el origen es auténtico</w:t>
            </w:r>
            <w:ins w:id="37" w:author="JULIA ISABEL ROBERTO" w:date="2022-07-03T00:20:00Z">
              <w:r w:rsidR="006801F6">
                <w:t>.</w:t>
              </w:r>
            </w:ins>
          </w:p>
        </w:tc>
      </w:tr>
      <w:tr w:rsidR="00737167" w14:paraId="53207993" w14:textId="77777777" w:rsidTr="00737167">
        <w:tc>
          <w:tcPr>
            <w:tcW w:w="0" w:type="auto"/>
          </w:tcPr>
          <w:p w14:paraId="628D0064" w14:textId="3E1BF6B8" w:rsidR="00737167" w:rsidRDefault="00FF7CD9">
            <w:r>
              <w:t>11</w:t>
            </w:r>
          </w:p>
        </w:tc>
        <w:tc>
          <w:tcPr>
            <w:tcW w:w="0" w:type="auto"/>
          </w:tcPr>
          <w:p w14:paraId="5654E4A1" w14:textId="322CC41F" w:rsidR="00737167" w:rsidRPr="00E71588" w:rsidRDefault="00FF7CD9">
            <w:r w:rsidRPr="00FF7CD9">
              <w:t>Resultado de generar un valor de longitud fija, a partir del cifrado de un dato sin formato</w:t>
            </w:r>
            <w:ins w:id="38" w:author="JULIA ISABEL ROBERTO" w:date="2022-07-03T00:20:00Z">
              <w:r w:rsidR="006801F6">
                <w:t>,</w:t>
              </w:r>
            </w:ins>
            <w:r w:rsidRPr="00FF7CD9">
              <w:t xml:space="preserve"> con la ayuda de una función o algoritmo criptográfico</w:t>
            </w:r>
            <w:ins w:id="39" w:author="JULIA ISABEL ROBERTO" w:date="2022-07-03T00:20:00Z">
              <w:r w:rsidR="006801F6">
                <w:t>.</w:t>
              </w:r>
            </w:ins>
          </w:p>
        </w:tc>
        <w:tc>
          <w:tcPr>
            <w:tcW w:w="0" w:type="auto"/>
          </w:tcPr>
          <w:p w14:paraId="11D3C856" w14:textId="5978470E" w:rsidR="00737167" w:rsidRDefault="00FF7CD9">
            <w:r>
              <w:t>12</w:t>
            </w:r>
          </w:p>
        </w:tc>
        <w:tc>
          <w:tcPr>
            <w:tcW w:w="0" w:type="auto"/>
          </w:tcPr>
          <w:p w14:paraId="04B9488A" w14:textId="57DE51B9" w:rsidR="00737167" w:rsidRDefault="00FF7CD9">
            <w:r w:rsidRPr="00FF7CD9">
              <w:t>Garantiza la legitimidad de la fuente de la transmisión o información; se busca garantizar que el emisor de un mensaje es quien dice ser</w:t>
            </w:r>
            <w:ins w:id="40" w:author="JULIA ISABEL ROBERTO" w:date="2022-07-03T00:21:00Z">
              <w:r w:rsidR="006801F6">
                <w:t>.</w:t>
              </w:r>
            </w:ins>
          </w:p>
        </w:tc>
      </w:tr>
      <w:tr w:rsidR="00737167" w14:paraId="006FF47E" w14:textId="77777777" w:rsidTr="00737167">
        <w:tc>
          <w:tcPr>
            <w:tcW w:w="0" w:type="auto"/>
          </w:tcPr>
          <w:p w14:paraId="4B4E6882" w14:textId="67E6F5FB" w:rsidR="00737167" w:rsidRDefault="00FF7CD9">
            <w:r>
              <w:t>14</w:t>
            </w:r>
          </w:p>
        </w:tc>
        <w:tc>
          <w:tcPr>
            <w:tcW w:w="0" w:type="auto"/>
          </w:tcPr>
          <w:p w14:paraId="1A0C1114" w14:textId="2AE93E8A" w:rsidR="00737167" w:rsidRPr="00E71588" w:rsidRDefault="00FF7CD9">
            <w:r w:rsidRPr="00FF7CD9">
              <w:t>Mecanismo mediante el cual permite al receptor de un mensaje garantizar que el origen es auténtico</w:t>
            </w:r>
            <w:ins w:id="41" w:author="JULIA ISABEL ROBERTO" w:date="2022-07-03T00:21:00Z">
              <w:r w:rsidR="006801F6">
                <w:t>.</w:t>
              </w:r>
            </w:ins>
          </w:p>
        </w:tc>
        <w:tc>
          <w:tcPr>
            <w:tcW w:w="0" w:type="auto"/>
          </w:tcPr>
          <w:p w14:paraId="5BF7FB8A" w14:textId="2DAF8FE6" w:rsidR="00737167" w:rsidRDefault="00FF7CD9">
            <w:r>
              <w:t>13</w:t>
            </w:r>
          </w:p>
        </w:tc>
        <w:tc>
          <w:tcPr>
            <w:tcW w:w="0" w:type="auto"/>
          </w:tcPr>
          <w:p w14:paraId="5379BDB7" w14:textId="0E9A80BE" w:rsidR="00737167" w:rsidRDefault="00FF7CD9">
            <w:r w:rsidRPr="00FF7CD9">
              <w:t>Instrumentos que permiten actualizar estados internos de un contrato inteligente a través de información del exterior</w:t>
            </w:r>
            <w:ins w:id="42" w:author="JULIA ISABEL ROBERTO" w:date="2022-07-03T00:22:00Z">
              <w:r w:rsidR="006801F6">
                <w:t>.</w:t>
              </w:r>
            </w:ins>
          </w:p>
        </w:tc>
      </w:tr>
      <w:tr w:rsidR="00CB72F4" w14:paraId="2570BDBD" w14:textId="77777777" w:rsidTr="00737167">
        <w:tc>
          <w:tcPr>
            <w:tcW w:w="0" w:type="auto"/>
          </w:tcPr>
          <w:p w14:paraId="1C8FD9D4" w14:textId="61043925" w:rsidR="00CB72F4" w:rsidRDefault="00FF7CD9">
            <w:r>
              <w:t>15</w:t>
            </w:r>
          </w:p>
        </w:tc>
        <w:tc>
          <w:tcPr>
            <w:tcW w:w="0" w:type="auto"/>
          </w:tcPr>
          <w:p w14:paraId="55A46A90" w14:textId="2CD9B508" w:rsidR="00CB72F4" w:rsidRPr="00E71588" w:rsidRDefault="00FF7CD9">
            <w:r w:rsidRPr="00FF7CD9">
              <w:t xml:space="preserve">Lenguaje de alto nivel orientado a contratos. Su sintaxis es similar a la de JavaScript y está enfocado específicamente </w:t>
            </w:r>
            <w:ins w:id="43" w:author="JULIA ISABEL ROBERTO" w:date="2022-07-03T00:22:00Z">
              <w:r w:rsidR="006801F6">
                <w:t>en</w:t>
              </w:r>
            </w:ins>
            <w:del w:id="44" w:author="JULIA ISABEL ROBERTO" w:date="2022-07-03T00:22:00Z">
              <w:r w:rsidRPr="00FF7CD9" w:rsidDel="006801F6">
                <w:delText>a</w:delText>
              </w:r>
            </w:del>
            <w:r w:rsidRPr="00FF7CD9">
              <w:t xml:space="preserve"> la </w:t>
            </w:r>
            <w:r w:rsidR="006801F6" w:rsidRPr="00FF7CD9">
              <w:t>máquina virtua</w:t>
            </w:r>
            <w:r w:rsidRPr="00FF7CD9">
              <w:t>l de Et</w:t>
            </w:r>
            <w:r w:rsidR="007F7095">
              <w:t>hereum</w:t>
            </w:r>
            <w:ins w:id="45" w:author="JULIA ISABEL ROBERTO" w:date="2022-07-03T00:23:00Z">
              <w:r w:rsidR="006801F6">
                <w:t>.</w:t>
              </w:r>
            </w:ins>
          </w:p>
        </w:tc>
        <w:tc>
          <w:tcPr>
            <w:tcW w:w="0" w:type="auto"/>
          </w:tcPr>
          <w:p w14:paraId="1F98FA45" w14:textId="07452779" w:rsidR="00CB72F4" w:rsidRDefault="00CB72F4"/>
        </w:tc>
        <w:tc>
          <w:tcPr>
            <w:tcW w:w="0" w:type="auto"/>
          </w:tcPr>
          <w:p w14:paraId="4AC5E861" w14:textId="7CC0B0A2" w:rsidR="00CB72F4" w:rsidRPr="00E71588" w:rsidRDefault="00CB72F4"/>
        </w:tc>
      </w:tr>
    </w:tbl>
    <w:p w14:paraId="3B0113D2" w14:textId="33623AA1" w:rsidR="00CB72F4" w:rsidRDefault="00CB72F4"/>
    <w:p w14:paraId="214DE374" w14:textId="34AABEA9" w:rsidR="00CB72F4" w:rsidRPr="006801F6" w:rsidRDefault="00CB72F4" w:rsidP="00CB72F4">
      <w:pPr>
        <w:pStyle w:val="Descripcin"/>
        <w:keepNext/>
        <w:rPr>
          <w:i w:val="0"/>
          <w:iCs w:val="0"/>
          <w:rPrChange w:id="46" w:author="JULIA ISABEL ROBERTO" w:date="2022-07-03T00:23:00Z">
            <w:rPr/>
          </w:rPrChange>
        </w:rPr>
      </w:pPr>
      <w:del w:id="47" w:author="JULIA ISABEL ROBERTO" w:date="2022-07-03T00:23:00Z">
        <w:r w:rsidRPr="006801F6" w:rsidDel="006801F6">
          <w:rPr>
            <w:i w:val="0"/>
            <w:iCs w:val="0"/>
            <w:rPrChange w:id="48" w:author="JULIA ISABEL ROBERTO" w:date="2022-07-03T00:23:00Z">
              <w:rPr/>
            </w:rPrChange>
          </w:rPr>
          <w:lastRenderedPageBreak/>
          <w:delText xml:space="preserve">Ilustración </w:delText>
        </w:r>
        <w:r w:rsidR="00466FDE" w:rsidRPr="006801F6" w:rsidDel="006801F6">
          <w:rPr>
            <w:i w:val="0"/>
            <w:iCs w:val="0"/>
            <w:rPrChange w:id="49" w:author="JULIA ISABEL ROBERTO" w:date="2022-07-03T00:23:00Z">
              <w:rPr/>
            </w:rPrChange>
          </w:rPr>
          <w:fldChar w:fldCharType="begin"/>
        </w:r>
        <w:r w:rsidR="00466FDE" w:rsidRPr="006801F6" w:rsidDel="006801F6">
          <w:rPr>
            <w:i w:val="0"/>
            <w:iCs w:val="0"/>
            <w:rPrChange w:id="50" w:author="JULIA ISABEL ROBERTO" w:date="2022-07-03T00:23:00Z">
              <w:rPr/>
            </w:rPrChange>
          </w:rPr>
          <w:delInstrText xml:space="preserve"> SEQ Ilustración \* ARABIC </w:delInstrText>
        </w:r>
        <w:r w:rsidR="00466FDE" w:rsidRPr="006801F6" w:rsidDel="006801F6">
          <w:rPr>
            <w:i w:val="0"/>
            <w:iCs w:val="0"/>
            <w:rPrChange w:id="51" w:author="JULIA ISABEL ROBERTO" w:date="2022-07-03T00:23:00Z">
              <w:rPr/>
            </w:rPrChange>
          </w:rPr>
          <w:fldChar w:fldCharType="separate"/>
        </w:r>
        <w:r w:rsidRPr="006801F6" w:rsidDel="006801F6">
          <w:rPr>
            <w:i w:val="0"/>
            <w:iCs w:val="0"/>
            <w:noProof/>
            <w:rPrChange w:id="52" w:author="JULIA ISABEL ROBERTO" w:date="2022-07-03T00:23:00Z">
              <w:rPr>
                <w:noProof/>
              </w:rPr>
            </w:rPrChange>
          </w:rPr>
          <w:delText>2</w:delText>
        </w:r>
        <w:r w:rsidR="00466FDE" w:rsidRPr="006801F6" w:rsidDel="006801F6">
          <w:rPr>
            <w:i w:val="0"/>
            <w:iCs w:val="0"/>
            <w:noProof/>
            <w:rPrChange w:id="53" w:author="JULIA ISABEL ROBERTO" w:date="2022-07-03T00:23:00Z">
              <w:rPr>
                <w:noProof/>
              </w:rPr>
            </w:rPrChange>
          </w:rPr>
          <w:fldChar w:fldCharType="end"/>
        </w:r>
        <w:r w:rsidRPr="006801F6" w:rsidDel="006801F6">
          <w:rPr>
            <w:i w:val="0"/>
            <w:iCs w:val="0"/>
            <w:rPrChange w:id="54" w:author="JULIA ISABEL ROBERTO" w:date="2022-07-03T00:23:00Z">
              <w:rPr/>
            </w:rPrChange>
          </w:rPr>
          <w:delText xml:space="preserve"> </w:delText>
        </w:r>
      </w:del>
      <w:r w:rsidRPr="006801F6">
        <w:rPr>
          <w:i w:val="0"/>
          <w:iCs w:val="0"/>
          <w:rPrChange w:id="55" w:author="JULIA ISABEL ROBERTO" w:date="2022-07-03T00:23:00Z">
            <w:rPr/>
          </w:rPrChange>
        </w:rPr>
        <w:t>Crucigrama resuelto</w:t>
      </w:r>
    </w:p>
    <w:p w14:paraId="5A6FF613" w14:textId="13F7FE28" w:rsidR="006019FD" w:rsidRDefault="00797701">
      <w:r>
        <w:rPr>
          <w:noProof/>
          <w:lang w:eastAsia="es-CO"/>
        </w:rPr>
        <w:drawing>
          <wp:inline distT="0" distB="0" distL="0" distR="0" wp14:anchorId="1FAEBB51" wp14:editId="52F85836">
            <wp:extent cx="5403850" cy="6411347"/>
            <wp:effectExtent l="0" t="0" r="635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8" t="5305" r="3297" b="40873"/>
                    <a:stretch/>
                  </pic:blipFill>
                  <pic:spPr bwMode="auto">
                    <a:xfrm>
                      <a:off x="0" y="0"/>
                      <a:ext cx="5415651" cy="642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B2758" w14:textId="607706A8" w:rsidR="00CB72F4" w:rsidDel="006801F6" w:rsidRDefault="006019FD" w:rsidP="006801F6">
      <w:pPr>
        <w:tabs>
          <w:tab w:val="left" w:pos="2130"/>
        </w:tabs>
        <w:rPr>
          <w:del w:id="56" w:author="JULIA ISABEL ROBERTO" w:date="2022-07-03T00:24:00Z"/>
        </w:rPr>
        <w:pPrChange w:id="57" w:author="JULIA ISABEL ROBERTO" w:date="2022-07-03T00:24:00Z">
          <w:pPr>
            <w:tabs>
              <w:tab w:val="left" w:pos="2130"/>
            </w:tabs>
            <w:jc w:val="center"/>
          </w:pPr>
        </w:pPrChange>
      </w:pPr>
      <w:r>
        <w:t>Cada pequeño logro afianza lo que aprende</w:t>
      </w:r>
      <w:del w:id="58" w:author="JULIA ISABEL ROBERTO" w:date="2022-07-03T00:24:00Z">
        <w:r w:rsidDel="006801F6">
          <w:delText>mos</w:delText>
        </w:r>
      </w:del>
      <w:r>
        <w:t>, logr</w:t>
      </w:r>
      <w:ins w:id="59" w:author="JULIA ISABEL ROBERTO" w:date="2022-07-03T00:24:00Z">
        <w:r w:rsidR="006801F6">
          <w:t>ó</w:t>
        </w:r>
      </w:ins>
      <w:del w:id="60" w:author="JULIA ISABEL ROBERTO" w:date="2022-07-03T00:24:00Z">
        <w:r w:rsidDel="006801F6">
          <w:delText>aste</w:delText>
        </w:r>
      </w:del>
      <w:r>
        <w:t xml:space="preserve"> resolver el crucigrama</w:t>
      </w:r>
      <w:ins w:id="61" w:author="JULIA ISABEL ROBERTO" w:date="2022-07-03T00:24:00Z">
        <w:r w:rsidR="006801F6">
          <w:t xml:space="preserve">. </w:t>
        </w:r>
      </w:ins>
    </w:p>
    <w:p w14:paraId="036883CC" w14:textId="1A1B51E3" w:rsidR="006019FD" w:rsidRDefault="006019FD" w:rsidP="006801F6">
      <w:pPr>
        <w:tabs>
          <w:tab w:val="left" w:pos="2130"/>
        </w:tabs>
        <w:pPrChange w:id="62" w:author="JULIA ISABEL ROBERTO" w:date="2022-07-03T00:24:00Z">
          <w:pPr>
            <w:tabs>
              <w:tab w:val="left" w:pos="2130"/>
            </w:tabs>
            <w:jc w:val="center"/>
          </w:pPr>
        </w:pPrChange>
      </w:pPr>
      <w:r>
        <w:t>¡Felicitaciones!</w:t>
      </w:r>
    </w:p>
    <w:p w14:paraId="25212D69" w14:textId="1D7B096D" w:rsidR="006019FD" w:rsidDel="000B2E50" w:rsidRDefault="006019FD" w:rsidP="006019FD">
      <w:pPr>
        <w:tabs>
          <w:tab w:val="left" w:pos="2130"/>
        </w:tabs>
        <w:jc w:val="center"/>
        <w:rPr>
          <w:del w:id="63" w:author="JULIA ISABEL ROBERTO" w:date="2022-07-03T00:24:00Z"/>
        </w:rPr>
      </w:pPr>
      <w:r>
        <w:t xml:space="preserve">Hay dudas en relación con el tema, no </w:t>
      </w:r>
      <w:ins w:id="64" w:author="JULIA ISABEL ROBERTO" w:date="2022-07-03T00:24:00Z">
        <w:r w:rsidR="000B2E50">
          <w:t>s</w:t>
        </w:r>
      </w:ins>
      <w:del w:id="65" w:author="JULIA ISABEL ROBERTO" w:date="2022-07-03T00:24:00Z">
        <w:r w:rsidDel="000B2E50">
          <w:delText>t</w:delText>
        </w:r>
      </w:del>
      <w:r>
        <w:t>e desanime</w:t>
      </w:r>
      <w:del w:id="66" w:author="JULIA ISABEL ROBERTO" w:date="2022-07-03T00:24:00Z">
        <w:r w:rsidDel="000B2E50">
          <w:delText>s</w:delText>
        </w:r>
      </w:del>
      <w:r>
        <w:t>, revis</w:t>
      </w:r>
      <w:del w:id="67" w:author="JULIA ISABEL ROBERTO" w:date="2022-07-03T00:24:00Z">
        <w:r w:rsidDel="000B2E50">
          <w:delText>a</w:delText>
        </w:r>
      </w:del>
      <w:ins w:id="68" w:author="JULIA ISABEL ROBERTO" w:date="2022-07-03T00:24:00Z">
        <w:r w:rsidR="000B2E50">
          <w:t>e</w:t>
        </w:r>
      </w:ins>
      <w:r>
        <w:t xml:space="preserve"> de nuevo los apuntes y vera</w:t>
      </w:r>
      <w:del w:id="69" w:author="JULIA ISABEL ROBERTO" w:date="2022-07-03T00:24:00Z">
        <w:r w:rsidDel="000B2E50">
          <w:delText>s</w:delText>
        </w:r>
      </w:del>
      <w:r>
        <w:t xml:space="preserve"> que será más fácil la siguiente vez</w:t>
      </w:r>
      <w:ins w:id="70" w:author="JULIA ISABEL ROBERTO" w:date="2022-07-03T00:24:00Z">
        <w:r w:rsidR="000B2E50">
          <w:t xml:space="preserve">. </w:t>
        </w:r>
      </w:ins>
    </w:p>
    <w:p w14:paraId="348CAAAF" w14:textId="0587F936" w:rsidR="006019FD" w:rsidRPr="006019FD" w:rsidRDefault="006019FD" w:rsidP="006019FD">
      <w:pPr>
        <w:tabs>
          <w:tab w:val="left" w:pos="2130"/>
        </w:tabs>
        <w:jc w:val="center"/>
      </w:pPr>
      <w:r>
        <w:t>¡Animo!</w:t>
      </w:r>
    </w:p>
    <w:sectPr w:rsidR="006019FD" w:rsidRPr="00601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 ISABEL ROBERTO">
    <w15:presenceInfo w15:providerId="None" w15:userId="JULIA ISABEL RO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588"/>
    <w:rsid w:val="00030CEA"/>
    <w:rsid w:val="000B2E50"/>
    <w:rsid w:val="002546D5"/>
    <w:rsid w:val="00466FDE"/>
    <w:rsid w:val="005506A3"/>
    <w:rsid w:val="006019FD"/>
    <w:rsid w:val="00613D58"/>
    <w:rsid w:val="006801F6"/>
    <w:rsid w:val="006F6945"/>
    <w:rsid w:val="00732A0B"/>
    <w:rsid w:val="00737167"/>
    <w:rsid w:val="00797701"/>
    <w:rsid w:val="007F7095"/>
    <w:rsid w:val="00860645"/>
    <w:rsid w:val="008B2AEA"/>
    <w:rsid w:val="009149C3"/>
    <w:rsid w:val="00B165C3"/>
    <w:rsid w:val="00CB72F4"/>
    <w:rsid w:val="00E71588"/>
    <w:rsid w:val="00F156F0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7F3E"/>
  <w15:chartTrackingRefBased/>
  <w15:docId w15:val="{50F0194C-F2FF-4224-BFEE-50EA254F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B72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914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2567893C-F117-4122-B3B7-3B0D576F3F1F}"/>
</file>

<file path=customXml/itemProps2.xml><?xml version="1.0" encoding="utf-8"?>
<ds:datastoreItem xmlns:ds="http://schemas.openxmlformats.org/officeDocument/2006/customXml" ds:itemID="{94059D4A-77BD-43F8-BF78-691AF0E4E969}"/>
</file>

<file path=customXml/itemProps3.xml><?xml version="1.0" encoding="utf-8"?>
<ds:datastoreItem xmlns:ds="http://schemas.openxmlformats.org/officeDocument/2006/customXml" ds:itemID="{AD44E589-6506-4EA6-A1B6-3D97CDC09B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Jose Peña Hidalgo</dc:creator>
  <cp:keywords/>
  <dc:description/>
  <cp:lastModifiedBy>JULIA ISABEL ROBERTO</cp:lastModifiedBy>
  <cp:revision>6</cp:revision>
  <dcterms:created xsi:type="dcterms:W3CDTF">2022-04-28T16:06:00Z</dcterms:created>
  <dcterms:modified xsi:type="dcterms:W3CDTF">2022-07-03T05:24:00Z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16930100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